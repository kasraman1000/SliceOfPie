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A2F8F" w:rsidRDefault="00EA6638" w:rsidP="00324973">
      <w:pPr>
        <w:pStyle w:val="Overskrift1"/>
        <w:rPr>
          <w:lang w:val="en-US"/>
        </w:rPr>
      </w:pPr>
      <w:r w:rsidRPr="00EA6638">
        <w:rPr>
          <w:lang w:val="en-US"/>
        </w:rPr>
        <w:t>Vision document</w:t>
      </w:r>
    </w:p>
    <w:p w:rsidR="005204B5" w:rsidRDefault="005204B5" w:rsidP="005204B5">
      <w:pPr>
        <w:rPr>
          <w:lang w:val="en-US"/>
        </w:rPr>
      </w:pPr>
    </w:p>
    <w:p w:rsidR="005204B5" w:rsidRDefault="005204B5" w:rsidP="005204B5">
      <w:pPr>
        <w:rPr>
          <w:lang w:val="en-US"/>
        </w:rPr>
      </w:pPr>
      <w:r>
        <w:rPr>
          <w:lang w:val="en-US"/>
        </w:rPr>
        <w:t>We want our front-e</w:t>
      </w:r>
      <w:r w:rsidR="007522B9">
        <w:rPr>
          <w:lang w:val="en-US"/>
        </w:rPr>
        <w:t>nd for our clients to include an Explorer-like system, with some directories in which the clients’ documents are supposed to be, clicking on the document would then open it in a different window and there would be options to save and delete the document, along with other trivial document editing services.</w:t>
      </w:r>
      <w:r w:rsidR="00D97B52">
        <w:rPr>
          <w:lang w:val="en-US"/>
        </w:rPr>
        <w:t xml:space="preserve"> We want to be able to let several users use the same document at the same time without problems.</w:t>
      </w:r>
    </w:p>
    <w:p w:rsidR="007522B9" w:rsidRPr="005204B5" w:rsidRDefault="007522B9" w:rsidP="005204B5">
      <w:pPr>
        <w:rPr>
          <w:lang w:val="en-US"/>
        </w:rPr>
      </w:pPr>
      <w:r>
        <w:rPr>
          <w:lang w:val="en-US"/>
        </w:rPr>
        <w:t>We wish for our proof of concept to be simple rather than overly complicated packed with features, but instead an intuitive working prototype, d</w:t>
      </w:r>
      <w:r w:rsidR="00C96FE7">
        <w:rPr>
          <w:lang w:val="en-US"/>
        </w:rPr>
        <w:t>emonstrating the basic features, t</w:t>
      </w:r>
      <w:r>
        <w:rPr>
          <w:lang w:val="en-US"/>
        </w:rPr>
        <w:t xml:space="preserve">hough </w:t>
      </w:r>
      <w:r w:rsidR="00C96FE7">
        <w:rPr>
          <w:lang w:val="en-US"/>
        </w:rPr>
        <w:t xml:space="preserve">as </w:t>
      </w:r>
      <w:r>
        <w:rPr>
          <w:lang w:val="en-US"/>
        </w:rPr>
        <w:t xml:space="preserve">we </w:t>
      </w:r>
      <w:r w:rsidR="00632AE6">
        <w:rPr>
          <w:lang w:val="en-US"/>
        </w:rPr>
        <w:t>progress we might want to add additional features.</w:t>
      </w:r>
    </w:p>
    <w:p w:rsidR="00EA6638" w:rsidRDefault="005412AA" w:rsidP="00324973">
      <w:pPr>
        <w:pStyle w:val="Overskrift1"/>
        <w:rPr>
          <w:lang w:val="en-US"/>
        </w:rPr>
      </w:pPr>
      <w:r>
        <w:rPr>
          <w:lang w:val="en-US"/>
        </w:rPr>
        <w:t>Use cases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Create new document</w:t>
      </w:r>
    </w:p>
    <w:p w:rsidR="00A8005E" w:rsidRPr="00A8005E" w:rsidRDefault="00A8005E" w:rsidP="00A8005E">
      <w:pPr>
        <w:rPr>
          <w:lang w:val="en-US"/>
        </w:rPr>
      </w:pP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>&lt;short text describing the use case goes here&gt;</w:t>
      </w:r>
      <w:bookmarkStart w:id="0" w:name="_GoBack"/>
      <w:bookmarkEnd w:id="0"/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C</w:t>
      </w:r>
      <w:r w:rsidR="00C96FE7">
        <w:rPr>
          <w:lang w:val="en-US"/>
        </w:rPr>
        <w:t>hange the name of a document</w:t>
      </w:r>
    </w:p>
    <w:p w:rsidR="00A8005E" w:rsidRPr="00A8005E" w:rsidRDefault="00A8005E" w:rsidP="00A8005E">
      <w:pPr>
        <w:rPr>
          <w:lang w:val="en-US"/>
        </w:rPr>
      </w:pPr>
      <w:r>
        <w:rPr>
          <w:lang w:val="en-US"/>
        </w:rPr>
        <w:t xml:space="preserve">Equally </w:t>
      </w:r>
      <w:proofErr w:type="spellStart"/>
      <w:r>
        <w:rPr>
          <w:lang w:val="en-US"/>
        </w:rPr>
        <w:t>bla</w:t>
      </w:r>
      <w:proofErr w:type="spellEnd"/>
      <w:r>
        <w:rPr>
          <w:lang w:val="en-US"/>
        </w:rPr>
        <w:t xml:space="preserve"> 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D</w:t>
      </w:r>
      <w:r w:rsidR="00C96FE7">
        <w:rPr>
          <w:lang w:val="en-US"/>
        </w:rPr>
        <w:t>elete a document</w:t>
      </w:r>
    </w:p>
    <w:p w:rsidR="00C96FE7" w:rsidRDefault="00A8005E" w:rsidP="00A8005E">
      <w:pPr>
        <w:pStyle w:val="Undertitel"/>
        <w:rPr>
          <w:lang w:val="en-US"/>
        </w:rPr>
      </w:pPr>
      <w:r>
        <w:rPr>
          <w:lang w:val="en-US"/>
        </w:rPr>
        <w:t>S</w:t>
      </w:r>
      <w:r w:rsidR="00C96FE7">
        <w:rPr>
          <w:lang w:val="en-US"/>
        </w:rPr>
        <w:t xml:space="preserve">ave </w:t>
      </w:r>
      <w:r>
        <w:rPr>
          <w:lang w:val="en-US"/>
        </w:rPr>
        <w:t>a</w:t>
      </w:r>
      <w:r w:rsidR="00C96FE7">
        <w:rPr>
          <w:lang w:val="en-US"/>
        </w:rPr>
        <w:t xml:space="preserve"> document </w:t>
      </w:r>
    </w:p>
    <w:p w:rsidR="00A8005E" w:rsidRPr="00C96FE7" w:rsidRDefault="00A8005E" w:rsidP="00C96FE7">
      <w:pPr>
        <w:rPr>
          <w:lang w:val="en-US"/>
        </w:rPr>
      </w:pPr>
    </w:p>
    <w:p w:rsidR="00EA6638" w:rsidRDefault="00EA6638" w:rsidP="00324973">
      <w:pPr>
        <w:pStyle w:val="Overskrift1"/>
        <w:rPr>
          <w:lang w:val="en-US"/>
        </w:rPr>
      </w:pPr>
      <w:r>
        <w:rPr>
          <w:lang w:val="en-US"/>
        </w:rPr>
        <w:t>Initial project Glossary</w:t>
      </w:r>
    </w:p>
    <w:p w:rsidR="00A8005E" w:rsidRDefault="00A8005E" w:rsidP="00A8005E">
      <w:pPr>
        <w:pStyle w:val="Undertitel"/>
        <w:rPr>
          <w:lang w:val="en-US"/>
        </w:rPr>
      </w:pPr>
      <w:r>
        <w:rPr>
          <w:lang w:val="en-US"/>
        </w:rPr>
        <w:t>Document</w:t>
      </w:r>
    </w:p>
    <w:p w:rsidR="00A8005E" w:rsidRDefault="00A8005E" w:rsidP="00A8005E">
      <w:pPr>
        <w:rPr>
          <w:lang w:val="en-US"/>
        </w:rPr>
      </w:pPr>
      <w:r>
        <w:rPr>
          <w:lang w:val="en-US"/>
        </w:rPr>
        <w:t>The text document the user can insert images and text into.</w:t>
      </w:r>
    </w:p>
    <w:p w:rsidR="00A8005E" w:rsidRDefault="00A8005E" w:rsidP="00A8005E">
      <w:pPr>
        <w:pStyle w:val="Undertitel"/>
        <w:rPr>
          <w:lang w:val="en-US"/>
        </w:rPr>
      </w:pPr>
      <w:r>
        <w:rPr>
          <w:lang w:val="en-US"/>
        </w:rPr>
        <w:t>Explorer system</w:t>
      </w:r>
    </w:p>
    <w:p w:rsidR="00A8005E" w:rsidRDefault="00A8005E" w:rsidP="00A8005E">
      <w:pPr>
        <w:rPr>
          <w:lang w:val="en-US"/>
        </w:rPr>
      </w:pPr>
      <w:r>
        <w:rPr>
          <w:lang w:val="en-US"/>
        </w:rPr>
        <w:t>Like the explorer from windows where you can browse through directories and files.</w:t>
      </w:r>
    </w:p>
    <w:p w:rsidR="00A8005E" w:rsidRPr="00A8005E" w:rsidRDefault="00A8005E" w:rsidP="00A8005E">
      <w:pPr>
        <w:rPr>
          <w:lang w:val="en-US"/>
        </w:rPr>
      </w:pPr>
    </w:p>
    <w:p w:rsidR="00EA6638" w:rsidRDefault="00EA6638" w:rsidP="00324973">
      <w:pPr>
        <w:pStyle w:val="Overskrift1"/>
        <w:rPr>
          <w:lang w:val="en-US"/>
        </w:rPr>
      </w:pPr>
      <w:r>
        <w:rPr>
          <w:lang w:val="en-US"/>
        </w:rPr>
        <w:lastRenderedPageBreak/>
        <w:t>Iteration plan</w:t>
      </w:r>
    </w:p>
    <w:p w:rsidR="00EA6638" w:rsidRDefault="00EA6638" w:rsidP="00324973">
      <w:pPr>
        <w:pStyle w:val="Overskrift1"/>
        <w:rPr>
          <w:lang w:val="en-US"/>
        </w:rPr>
      </w:pPr>
      <w:proofErr w:type="spellStart"/>
      <w:r>
        <w:rPr>
          <w:lang w:val="en-US"/>
        </w:rPr>
        <w:t>Furps</w:t>
      </w:r>
      <w:proofErr w:type="spellEnd"/>
      <w:r>
        <w:rPr>
          <w:lang w:val="en-US"/>
        </w:rPr>
        <w:t>+</w:t>
      </w:r>
    </w:p>
    <w:p w:rsidR="0065209C" w:rsidRDefault="0065209C" w:rsidP="00324973">
      <w:pPr>
        <w:pStyle w:val="Overskrift1"/>
        <w:rPr>
          <w:lang w:val="en-US"/>
        </w:rPr>
      </w:pPr>
    </w:p>
    <w:p w:rsidR="0065209C" w:rsidRDefault="0065209C" w:rsidP="00324973">
      <w:pPr>
        <w:pStyle w:val="Overskrift1"/>
        <w:rPr>
          <w:lang w:val="en-US"/>
        </w:rPr>
      </w:pPr>
    </w:p>
    <w:p w:rsidR="0065209C" w:rsidRDefault="0065209C" w:rsidP="00324973">
      <w:pPr>
        <w:pStyle w:val="Overskrift1"/>
        <w:rPr>
          <w:lang w:val="en-US"/>
        </w:rPr>
      </w:pPr>
    </w:p>
    <w:p w:rsidR="00EA6638" w:rsidRPr="00EA6638" w:rsidRDefault="00EA6638">
      <w:pPr>
        <w:rPr>
          <w:lang w:val="en-US"/>
        </w:rPr>
      </w:pPr>
    </w:p>
    <w:sectPr w:rsidR="00EA6638" w:rsidRPr="00EA6638">
      <w:pgSz w:w="11906" w:h="16838"/>
      <w:pgMar w:top="1701" w:right="1134" w:bottom="1701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9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A6638"/>
    <w:rsid w:val="00324973"/>
    <w:rsid w:val="005204B5"/>
    <w:rsid w:val="005412AA"/>
    <w:rsid w:val="005A2F8F"/>
    <w:rsid w:val="00632AE6"/>
    <w:rsid w:val="0065209C"/>
    <w:rsid w:val="007522B9"/>
    <w:rsid w:val="00A8005E"/>
    <w:rsid w:val="00BC4AD9"/>
    <w:rsid w:val="00C96FE7"/>
    <w:rsid w:val="00CB33AE"/>
    <w:rsid w:val="00D97B52"/>
    <w:rsid w:val="00E76746"/>
    <w:rsid w:val="00EA66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249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24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CB33AE"/>
    <w:rPr>
      <w:color w:val="0000FF" w:themeColor="hyperlink"/>
      <w:u w:val="single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800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800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a-D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32497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324973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styleId="Hyperlink">
    <w:name w:val="Hyperlink"/>
    <w:basedOn w:val="Standardskrifttypeiafsnit"/>
    <w:uiPriority w:val="99"/>
    <w:unhideWhenUsed/>
    <w:rsid w:val="00CB33AE"/>
    <w:rPr>
      <w:color w:val="0000FF" w:themeColor="hyperlink"/>
      <w:u w:val="single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8005E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8005E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Kontortema">
  <a:themeElements>
    <a:clrScheme name="Kontor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Kontor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Kontor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2</Pages>
  <Words>150</Words>
  <Characters>919</Characters>
  <Application>Microsoft Office Word</Application>
  <DocSecurity>0</DocSecurity>
  <Lines>7</Lines>
  <Paragraphs>2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Kewin</dc:creator>
  <cp:lastModifiedBy>Crelde</cp:lastModifiedBy>
  <cp:revision>5</cp:revision>
  <dcterms:created xsi:type="dcterms:W3CDTF">2012-12-03T22:51:00Z</dcterms:created>
  <dcterms:modified xsi:type="dcterms:W3CDTF">2012-12-04T00:45:00Z</dcterms:modified>
</cp:coreProperties>
</file>